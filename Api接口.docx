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0B70" w14:textId="77777777" w:rsidR="004613C8" w:rsidRDefault="004613C8" w:rsidP="004613C8">
      <w:pPr>
        <w:pStyle w:val="1"/>
        <w:keepNext/>
        <w:keepLines/>
        <w:numPr>
          <w:ilvl w:val="0"/>
          <w:numId w:val="3"/>
        </w:numPr>
        <w:autoSpaceDE/>
        <w:autoSpaceDN/>
        <w:adjustRightInd/>
        <w:spacing w:before="340" w:after="330" w:line="578" w:lineRule="auto"/>
        <w:jc w:val="both"/>
        <w:rPr>
          <w:rFonts w:ascii="Arial" w:eastAsia="黑体" w:hAnsi="Arial"/>
          <w:bCs/>
          <w:color w:val="000000"/>
          <w:szCs w:val="36"/>
        </w:rPr>
      </w:pPr>
      <w:bookmarkStart w:id="0" w:name="_Toc415561110"/>
      <w:r w:rsidRPr="007F289F">
        <w:rPr>
          <w:rFonts w:ascii="Arial" w:eastAsia="黑体" w:hAnsi="Arial" w:hint="eastAsia"/>
          <w:bCs/>
          <w:color w:val="000000"/>
          <w:szCs w:val="36"/>
        </w:rPr>
        <w:t>API</w:t>
      </w:r>
      <w:r w:rsidRPr="007F289F">
        <w:rPr>
          <w:rFonts w:ascii="Arial" w:eastAsia="黑体" w:hAnsi="Arial" w:hint="eastAsia"/>
          <w:bCs/>
          <w:color w:val="000000"/>
          <w:szCs w:val="36"/>
        </w:rPr>
        <w:t>函数详细介绍</w:t>
      </w:r>
      <w:bookmarkStart w:id="1" w:name="_Toc255223458"/>
      <w:bookmarkStart w:id="2" w:name="_Toc255223673"/>
      <w:bookmarkStart w:id="3" w:name="_Toc255376204"/>
      <w:bookmarkStart w:id="4" w:name="_Toc255376524"/>
      <w:bookmarkStart w:id="5" w:name="_Toc255378268"/>
      <w:bookmarkStart w:id="6" w:name="_Toc255384762"/>
      <w:bookmarkEnd w:id="0"/>
      <w:bookmarkEnd w:id="1"/>
      <w:bookmarkEnd w:id="2"/>
      <w:bookmarkEnd w:id="3"/>
      <w:bookmarkEnd w:id="4"/>
      <w:bookmarkEnd w:id="5"/>
      <w:bookmarkEnd w:id="6"/>
    </w:p>
    <w:p w14:paraId="7791AEA3" w14:textId="77777777" w:rsidR="004613C8" w:rsidRDefault="004613C8" w:rsidP="004613C8">
      <w:pPr>
        <w:pStyle w:val="2"/>
        <w:keepNext/>
        <w:keepLines/>
        <w:numPr>
          <w:ilvl w:val="1"/>
          <w:numId w:val="3"/>
        </w:numPr>
        <w:autoSpaceDE/>
        <w:autoSpaceDN/>
        <w:adjustRightInd/>
        <w:spacing w:before="260" w:after="260" w:line="416" w:lineRule="auto"/>
        <w:jc w:val="both"/>
        <w:rPr>
          <w:rFonts w:ascii="Arial" w:eastAsia="黑体" w:hAnsi="Arial"/>
          <w:b/>
          <w:bCs/>
          <w:szCs w:val="28"/>
        </w:rPr>
      </w:pPr>
      <w:bookmarkStart w:id="7" w:name="_Toc415561111"/>
      <w:r w:rsidRPr="00ED2C20">
        <w:rPr>
          <w:rFonts w:ascii="Arial" w:eastAsia="黑体" w:hAnsi="Arial" w:hint="eastAsia"/>
          <w:b/>
          <w:bCs/>
          <w:szCs w:val="28"/>
        </w:rPr>
        <w:t>系统接口</w:t>
      </w:r>
      <w:bookmarkEnd w:id="7"/>
    </w:p>
    <w:p w14:paraId="2AE59316" w14:textId="77777777" w:rsidR="004613C8" w:rsidRDefault="004613C8" w:rsidP="004613C8">
      <w:pPr>
        <w:pStyle w:val="2"/>
        <w:keepNext/>
        <w:keepLines/>
        <w:numPr>
          <w:ilvl w:val="2"/>
          <w:numId w:val="3"/>
        </w:numPr>
        <w:autoSpaceDE/>
        <w:autoSpaceDN/>
        <w:adjustRightInd/>
        <w:spacing w:before="260" w:after="260" w:line="416" w:lineRule="auto"/>
        <w:jc w:val="both"/>
        <w:rPr>
          <w:rFonts w:ascii="Arial" w:eastAsia="黑体" w:hAnsi="Arial"/>
          <w:b/>
          <w:bCs/>
          <w:szCs w:val="28"/>
        </w:rPr>
      </w:pPr>
      <w:r>
        <w:rPr>
          <w:rFonts w:ascii="Arial" w:eastAsia="黑体" w:hAnsi="Arial"/>
          <w:b/>
          <w:bCs/>
          <w:szCs w:val="28"/>
        </w:rPr>
        <w:t>s</w:t>
      </w:r>
      <w:r>
        <w:rPr>
          <w:rFonts w:ascii="Arial" w:eastAsia="黑体" w:hAnsi="Arial" w:hint="eastAsia"/>
          <w:b/>
          <w:bCs/>
          <w:szCs w:val="28"/>
        </w:rPr>
        <w:t>ystem/</w:t>
      </w:r>
      <w:r>
        <w:rPr>
          <w:rFonts w:ascii="Arial" w:eastAsia="黑体" w:hAnsi="Arial"/>
          <w:b/>
          <w:bCs/>
          <w:szCs w:val="28"/>
        </w:rPr>
        <w:t>check</w:t>
      </w:r>
      <w:bookmarkStart w:id="8" w:name="_GoBack"/>
      <w:bookmarkEnd w:id="8"/>
    </w:p>
    <w:p w14:paraId="44486DD0" w14:textId="77777777" w:rsidR="004613C8" w:rsidRPr="00441E54" w:rsidRDefault="004613C8" w:rsidP="004613C8">
      <w:pPr>
        <w:pStyle w:val="3"/>
        <w:keepLines/>
        <w:numPr>
          <w:ilvl w:val="3"/>
          <w:numId w:val="3"/>
        </w:numPr>
        <w:spacing w:before="260" w:after="260" w:line="415" w:lineRule="auto"/>
        <w:ind w:rightChars="0" w:right="210"/>
        <w:jc w:val="both"/>
        <w:rPr>
          <w:b w:val="0"/>
          <w:bCs w:val="0"/>
        </w:rPr>
      </w:pPr>
      <w:r w:rsidRPr="00441E54">
        <w:rPr>
          <w:rFonts w:hint="eastAsia"/>
          <w:b w:val="0"/>
          <w:bCs w:val="0"/>
        </w:rPr>
        <w:t>描述</w:t>
      </w:r>
    </w:p>
    <w:p w14:paraId="29A98E98" w14:textId="77777777" w:rsidR="004613C8" w:rsidRDefault="004613C8" w:rsidP="004613C8">
      <w:pPr>
        <w:pStyle w:val="QB"/>
        <w:spacing w:line="440" w:lineRule="exact"/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用户账号</w:t>
      </w:r>
      <w:r>
        <w:rPr>
          <w:rFonts w:ascii="微软雅黑" w:eastAsia="微软雅黑" w:hAnsi="微软雅黑"/>
        </w:rPr>
        <w:t>检查接口</w:t>
      </w:r>
      <w:r>
        <w:rPr>
          <w:rFonts w:ascii="微软雅黑" w:eastAsia="微软雅黑" w:hAnsi="微软雅黑" w:hint="eastAsia"/>
        </w:rPr>
        <w:t>。</w:t>
      </w:r>
    </w:p>
    <w:p w14:paraId="68D02260" w14:textId="77777777" w:rsidR="004613C8" w:rsidRPr="003024BB" w:rsidRDefault="004613C8" w:rsidP="004613C8">
      <w:pPr>
        <w:pStyle w:val="3"/>
        <w:keepLines/>
        <w:numPr>
          <w:ilvl w:val="3"/>
          <w:numId w:val="3"/>
        </w:numPr>
        <w:spacing w:before="260" w:after="260" w:line="415" w:lineRule="auto"/>
        <w:ind w:rightChars="0" w:right="210"/>
        <w:jc w:val="both"/>
        <w:rPr>
          <w:rFonts w:hint="eastAsia"/>
          <w:b w:val="0"/>
          <w:bCs w:val="0"/>
        </w:rPr>
      </w:pPr>
      <w:r w:rsidRPr="00441E54">
        <w:rPr>
          <w:b w:val="0"/>
          <w:bCs w:val="0"/>
        </w:rPr>
        <w:t>参数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ABF8F"/>
        <w:tblLook w:val="04A0" w:firstRow="1" w:lastRow="0" w:firstColumn="1" w:lastColumn="0" w:noHBand="0" w:noVBand="1"/>
      </w:tblPr>
      <w:tblGrid>
        <w:gridCol w:w="1189"/>
        <w:gridCol w:w="1247"/>
        <w:gridCol w:w="1189"/>
        <w:gridCol w:w="871"/>
        <w:gridCol w:w="3692"/>
      </w:tblGrid>
      <w:tr w:rsidR="004613C8" w:rsidRPr="007F289F" w14:paraId="71506E14" w14:textId="77777777" w:rsidTr="00874BA2">
        <w:trPr>
          <w:trHeight w:val="340"/>
        </w:trPr>
        <w:tc>
          <w:tcPr>
            <w:tcW w:w="1188" w:type="dxa"/>
            <w:shd w:val="clear" w:color="auto" w:fill="FABF8F"/>
          </w:tcPr>
          <w:p w14:paraId="13C3AFD1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</w:pPr>
            <w:r w:rsidRPr="00E17BAC"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1288" w:type="dxa"/>
            <w:shd w:val="clear" w:color="auto" w:fill="FABF8F"/>
          </w:tcPr>
          <w:p w14:paraId="553CB0D4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88" w:type="dxa"/>
            <w:shd w:val="clear" w:color="auto" w:fill="FABF8F"/>
          </w:tcPr>
          <w:p w14:paraId="14588EEF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  <w:t>Type</w:t>
            </w:r>
          </w:p>
        </w:tc>
        <w:tc>
          <w:tcPr>
            <w:tcW w:w="872" w:type="dxa"/>
            <w:shd w:val="clear" w:color="auto" w:fill="FABF8F"/>
          </w:tcPr>
          <w:p w14:paraId="2470191A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  <w:t>Option</w:t>
            </w:r>
          </w:p>
        </w:tc>
        <w:tc>
          <w:tcPr>
            <w:tcW w:w="4253" w:type="dxa"/>
            <w:shd w:val="clear" w:color="auto" w:fill="FABF8F"/>
          </w:tcPr>
          <w:p w14:paraId="7B7FCFB6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  <w:t>Description</w:t>
            </w:r>
          </w:p>
        </w:tc>
      </w:tr>
      <w:tr w:rsidR="004613C8" w:rsidRPr="007F289F" w14:paraId="2FBA045D" w14:textId="77777777" w:rsidTr="00874BA2">
        <w:trPr>
          <w:trHeight w:val="340"/>
        </w:trPr>
        <w:tc>
          <w:tcPr>
            <w:tcW w:w="1188" w:type="dxa"/>
            <w:shd w:val="clear" w:color="auto" w:fill="FABF8F"/>
          </w:tcPr>
          <w:p w14:paraId="359BE3F0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 w:rsidRPr="00875E98"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parameter</w:t>
            </w:r>
          </w:p>
        </w:tc>
        <w:tc>
          <w:tcPr>
            <w:tcW w:w="1288" w:type="dxa"/>
            <w:shd w:val="clear" w:color="auto" w:fill="FABF8F"/>
          </w:tcPr>
          <w:p w14:paraId="38842C9B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v</w:t>
            </w:r>
          </w:p>
        </w:tc>
        <w:tc>
          <w:tcPr>
            <w:tcW w:w="1188" w:type="dxa"/>
            <w:shd w:val="clear" w:color="auto" w:fill="FABF8F"/>
          </w:tcPr>
          <w:p w14:paraId="41AFF58C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del w:id="9" w:author="geluli" w:date="2015-03-30T16:36:00Z">
              <w:r w:rsidRPr="007F289F" w:rsidDel="00323481"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delText>String</w:delText>
              </w:r>
            </w:del>
            <w:ins w:id="10" w:author="geluli" w:date="2015-03-30T16:36:00Z">
              <w:r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t>int</w:t>
              </w:r>
            </w:ins>
          </w:p>
        </w:tc>
        <w:tc>
          <w:tcPr>
            <w:tcW w:w="872" w:type="dxa"/>
            <w:shd w:val="clear" w:color="auto" w:fill="FABF8F"/>
          </w:tcPr>
          <w:p w14:paraId="166BE164" w14:textId="77777777" w:rsidR="004613C8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是</w:t>
            </w:r>
          </w:p>
        </w:tc>
        <w:tc>
          <w:tcPr>
            <w:tcW w:w="4253" w:type="dxa"/>
            <w:shd w:val="clear" w:color="auto" w:fill="FABF8F"/>
          </w:tcPr>
          <w:p w14:paraId="43B27186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ins w:id="11" w:author="geluli" w:date="2015-03-30T16:37:00Z">
              <w:r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t>当前</w:t>
              </w:r>
              <w:r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t>app</w:t>
              </w:r>
              <w:r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t>使用的</w:t>
              </w:r>
            </w:ins>
            <w:r w:rsidRPr="007F289F"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API</w:t>
            </w:r>
            <w:r w:rsidRPr="007F289F"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的版本号</w:t>
            </w:r>
            <w:ins w:id="12" w:author="geluli" w:date="2015-03-30T16:37:00Z">
              <w:r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t>,</w:t>
              </w:r>
            </w:ins>
            <w:del w:id="13" w:author="geluli" w:date="2015-03-30T16:37:00Z">
              <w:r w:rsidRPr="007F289F" w:rsidDel="00B33A67">
                <w:rPr>
                  <w:rFonts w:ascii="Courier New" w:eastAsia="微软雅黑" w:hAnsi="Courier New" w:cs="Courier New"/>
                  <w:noProof/>
                  <w:kern w:val="0"/>
                  <w:sz w:val="18"/>
                  <w:szCs w:val="18"/>
                </w:rPr>
                <w:delText>，</w:delText>
              </w:r>
            </w:del>
            <w:del w:id="14" w:author="geluli" w:date="2015-03-30T16:36:00Z">
              <w:r w:rsidRPr="007F289F" w:rsidDel="00A25962"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delText>必须</w:delText>
              </w:r>
            </w:del>
            <w:ins w:id="15" w:author="geluli" w:date="2015-03-30T16:36:00Z">
              <w:r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t>初始</w:t>
              </w:r>
            </w:ins>
            <w:r w:rsidRPr="007F289F"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设置为</w:t>
            </w:r>
            <w:r w:rsidRPr="007F289F"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1</w:t>
            </w:r>
            <w:del w:id="16" w:author="geluli" w:date="2015-03-30T16:36:00Z">
              <w:r w:rsidRPr="007F289F" w:rsidDel="00A72D6C">
                <w:rPr>
                  <w:rFonts w:ascii="Courier New" w:eastAsia="微软雅黑" w:hAnsi="Courier New" w:cs="Courier New"/>
                  <w:noProof/>
                  <w:kern w:val="0"/>
                  <w:sz w:val="18"/>
                  <w:szCs w:val="18"/>
                </w:rPr>
                <w:delText>.0</w:delText>
              </w:r>
            </w:del>
          </w:p>
        </w:tc>
      </w:tr>
      <w:tr w:rsidR="004613C8" w:rsidRPr="007F289F" w14:paraId="55023A75" w14:textId="77777777" w:rsidTr="00874BA2">
        <w:trPr>
          <w:trHeight w:val="340"/>
        </w:trPr>
        <w:tc>
          <w:tcPr>
            <w:tcW w:w="1188" w:type="dxa"/>
            <w:shd w:val="clear" w:color="auto" w:fill="FABF8F"/>
          </w:tcPr>
          <w:p w14:paraId="0E461FBB" w14:textId="77777777" w:rsidR="004613C8" w:rsidRPr="00875E98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1288" w:type="dxa"/>
            <w:shd w:val="clear" w:color="auto" w:fill="FABF8F"/>
          </w:tcPr>
          <w:p w14:paraId="333C0866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token</w:t>
            </w:r>
          </w:p>
        </w:tc>
        <w:tc>
          <w:tcPr>
            <w:tcW w:w="1188" w:type="dxa"/>
            <w:shd w:val="clear" w:color="auto" w:fill="FABF8F"/>
          </w:tcPr>
          <w:p w14:paraId="211B0520" w14:textId="77777777" w:rsidR="004613C8" w:rsidRPr="007F289F" w:rsidDel="00323481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string</w:t>
            </w:r>
          </w:p>
        </w:tc>
        <w:tc>
          <w:tcPr>
            <w:tcW w:w="872" w:type="dxa"/>
            <w:shd w:val="clear" w:color="auto" w:fill="FABF8F"/>
          </w:tcPr>
          <w:p w14:paraId="24A06ED3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是</w:t>
            </w:r>
          </w:p>
        </w:tc>
        <w:tc>
          <w:tcPr>
            <w:tcW w:w="4253" w:type="dxa"/>
            <w:shd w:val="clear" w:color="auto" w:fill="FABF8F"/>
          </w:tcPr>
          <w:p w14:paraId="39C85218" w14:textId="77777777" w:rsidR="004613C8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用户在当前</w:t>
            </w:r>
            <w:r w:rsidRPr="007F289F"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App</w:t>
            </w:r>
            <w:r w:rsidRPr="007F289F"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认证的会话</w:t>
            </w:r>
            <w:r w:rsidRPr="007F289F"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key</w:t>
            </w:r>
          </w:p>
        </w:tc>
      </w:tr>
      <w:tr w:rsidR="004613C8" w:rsidRPr="007F289F" w:rsidDel="00C978E5" w14:paraId="3E452BAC" w14:textId="77777777" w:rsidTr="00874BA2">
        <w:trPr>
          <w:trHeight w:val="340"/>
          <w:del w:id="17" w:author="geluli" w:date="2015-03-30T16:39:00Z"/>
        </w:trPr>
        <w:tc>
          <w:tcPr>
            <w:tcW w:w="1188" w:type="dxa"/>
            <w:shd w:val="clear" w:color="auto" w:fill="FABF8F"/>
          </w:tcPr>
          <w:p w14:paraId="51898F3E" w14:textId="77777777" w:rsidR="004613C8" w:rsidRPr="009E07F8" w:rsidDel="00C978E5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8" w:author="geluli" w:date="2015-03-30T16:39:00Z"/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</w:p>
        </w:tc>
        <w:tc>
          <w:tcPr>
            <w:tcW w:w="1288" w:type="dxa"/>
            <w:shd w:val="clear" w:color="auto" w:fill="FABF8F"/>
          </w:tcPr>
          <w:p w14:paraId="25491737" w14:textId="77777777" w:rsidR="004613C8" w:rsidRPr="009E07F8" w:rsidDel="00C978E5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9" w:author="geluli" w:date="2015-03-30T16:39:00Z"/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del w:id="20" w:author="geluli" w:date="2015-03-30T16:39:00Z">
              <w:r w:rsidRPr="00AC103A" w:rsidDel="00C978E5">
                <w:rPr>
                  <w:rFonts w:ascii="Courier New" w:eastAsia="微软雅黑" w:hAnsi="Courier New" w:cs="Courier New"/>
                  <w:noProof/>
                  <w:kern w:val="0"/>
                  <w:sz w:val="18"/>
                  <w:szCs w:val="18"/>
                </w:rPr>
                <w:delText>subject</w:delText>
              </w:r>
            </w:del>
          </w:p>
        </w:tc>
        <w:tc>
          <w:tcPr>
            <w:tcW w:w="1188" w:type="dxa"/>
            <w:shd w:val="clear" w:color="auto" w:fill="FABF8F"/>
          </w:tcPr>
          <w:p w14:paraId="000C5CB8" w14:textId="77777777" w:rsidR="004613C8" w:rsidDel="00C978E5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21" w:author="geluli" w:date="2015-03-30T16:39:00Z"/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del w:id="22" w:author="geluli" w:date="2015-03-30T16:39:00Z">
              <w:r w:rsidDel="00C978E5">
                <w:rPr>
                  <w:rFonts w:ascii="Courier New" w:eastAsia="微软雅黑" w:hAnsi="Courier New" w:cs="Courier New"/>
                  <w:noProof/>
                  <w:kern w:val="0"/>
                  <w:sz w:val="18"/>
                  <w:szCs w:val="18"/>
                </w:rPr>
                <w:delText>I</w:delText>
              </w:r>
              <w:r w:rsidDel="00C978E5"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delText>nt</w:delText>
              </w:r>
            </w:del>
          </w:p>
        </w:tc>
        <w:tc>
          <w:tcPr>
            <w:tcW w:w="872" w:type="dxa"/>
            <w:shd w:val="clear" w:color="auto" w:fill="FABF8F"/>
          </w:tcPr>
          <w:p w14:paraId="754DBA1C" w14:textId="77777777" w:rsidR="004613C8" w:rsidRPr="00AC103A" w:rsidDel="00C978E5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FABF8F"/>
          </w:tcPr>
          <w:p w14:paraId="41E9B803" w14:textId="77777777" w:rsidR="004613C8" w:rsidDel="00C978E5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23" w:author="geluli" w:date="2015-03-30T16:39:00Z"/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</w:pPr>
            <w:del w:id="24" w:author="geluli" w:date="2015-03-30T16:39:00Z">
              <w:r w:rsidRPr="00AC103A" w:rsidDel="00C978E5"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delText>科目</w:delText>
              </w:r>
            </w:del>
          </w:p>
        </w:tc>
      </w:tr>
      <w:tr w:rsidR="004613C8" w:rsidRPr="007F289F" w14:paraId="0ED2E199" w14:textId="77777777" w:rsidTr="00874BA2">
        <w:trPr>
          <w:trHeight w:val="340"/>
        </w:trPr>
        <w:tc>
          <w:tcPr>
            <w:tcW w:w="1188" w:type="dxa"/>
            <w:shd w:val="clear" w:color="auto" w:fill="FABF8F"/>
          </w:tcPr>
          <w:p w14:paraId="7EA9447D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</w:p>
        </w:tc>
        <w:tc>
          <w:tcPr>
            <w:tcW w:w="1288" w:type="dxa"/>
            <w:shd w:val="clear" w:color="auto" w:fill="FABF8F"/>
          </w:tcPr>
          <w:p w14:paraId="3EB57BE7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ph</w:t>
            </w: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o</w:t>
            </w:r>
            <w:ins w:id="25" w:author="geluli" w:date="2015-03-30T16:35:00Z">
              <w:r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t>ne</w:t>
              </w:r>
            </w:ins>
          </w:p>
        </w:tc>
        <w:tc>
          <w:tcPr>
            <w:tcW w:w="1188" w:type="dxa"/>
            <w:shd w:val="clear" w:color="auto" w:fill="FABF8F"/>
          </w:tcPr>
          <w:p w14:paraId="535F1692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String</w:t>
            </w:r>
          </w:p>
        </w:tc>
        <w:tc>
          <w:tcPr>
            <w:tcW w:w="872" w:type="dxa"/>
            <w:shd w:val="clear" w:color="auto" w:fill="FABF8F"/>
          </w:tcPr>
          <w:p w14:paraId="01F1CE16" w14:textId="77777777" w:rsidR="004613C8" w:rsidDel="00F33BB3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是</w:t>
            </w:r>
          </w:p>
        </w:tc>
        <w:tc>
          <w:tcPr>
            <w:tcW w:w="4253" w:type="dxa"/>
            <w:shd w:val="clear" w:color="auto" w:fill="FABF8F"/>
          </w:tcPr>
          <w:p w14:paraId="347BDCD0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del w:id="26" w:author="geluli" w:date="2015-03-30T16:35:00Z">
              <w:r w:rsidDel="00F33BB3"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delText>搜索的图片，二进制流</w:delText>
              </w:r>
            </w:del>
            <w:ins w:id="27" w:author="geluli" w:date="2015-03-30T16:35:00Z">
              <w:r>
                <w:rPr>
                  <w:rFonts w:ascii="Courier New" w:eastAsia="微软雅黑" w:hAnsi="Courier New" w:cs="Courier New" w:hint="eastAsia"/>
                  <w:noProof/>
                  <w:kern w:val="0"/>
                  <w:sz w:val="18"/>
                  <w:szCs w:val="18"/>
                </w:rPr>
                <w:t>手机号码</w:t>
              </w:r>
            </w:ins>
            <w:r w:rsidRPr="007F289F"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。</w:t>
            </w:r>
          </w:p>
        </w:tc>
      </w:tr>
      <w:tr w:rsidR="004613C8" w:rsidRPr="007F289F" w14:paraId="619B26FD" w14:textId="77777777" w:rsidTr="00874BA2">
        <w:trPr>
          <w:trHeight w:val="340"/>
        </w:trPr>
        <w:tc>
          <w:tcPr>
            <w:tcW w:w="1188" w:type="dxa"/>
            <w:shd w:val="clear" w:color="auto" w:fill="FABF8F"/>
          </w:tcPr>
          <w:p w14:paraId="4B256061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</w:p>
        </w:tc>
        <w:tc>
          <w:tcPr>
            <w:tcW w:w="1288" w:type="dxa"/>
            <w:shd w:val="clear" w:color="auto" w:fill="FABF8F"/>
          </w:tcPr>
          <w:p w14:paraId="73EF531C" w14:textId="77777777" w:rsidR="004613C8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identype</w:t>
            </w:r>
          </w:p>
        </w:tc>
        <w:tc>
          <w:tcPr>
            <w:tcW w:w="1188" w:type="dxa"/>
            <w:shd w:val="clear" w:color="auto" w:fill="FABF8F"/>
          </w:tcPr>
          <w:p w14:paraId="3F544C43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string</w:t>
            </w:r>
          </w:p>
        </w:tc>
        <w:tc>
          <w:tcPr>
            <w:tcW w:w="872" w:type="dxa"/>
            <w:shd w:val="clear" w:color="auto" w:fill="FABF8F"/>
          </w:tcPr>
          <w:p w14:paraId="1FFE802E" w14:textId="77777777" w:rsidR="004613C8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否</w:t>
            </w:r>
          </w:p>
        </w:tc>
        <w:tc>
          <w:tcPr>
            <w:tcW w:w="4253" w:type="dxa"/>
            <w:shd w:val="clear" w:color="auto" w:fill="FABF8F"/>
          </w:tcPr>
          <w:p w14:paraId="01883663" w14:textId="77777777" w:rsidR="004613C8" w:rsidDel="00F33BB3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身份</w:t>
            </w: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 xml:space="preserve"> 1</w:t>
            </w: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学生</w:t>
            </w: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 xml:space="preserve"> 2</w:t>
            </w: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家长</w:t>
            </w: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 xml:space="preserve"> 3</w:t>
            </w: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老师</w:t>
            </w:r>
          </w:p>
        </w:tc>
      </w:tr>
    </w:tbl>
    <w:p w14:paraId="1833AC81" w14:textId="77777777" w:rsidR="004613C8" w:rsidRPr="000B4807" w:rsidRDefault="004613C8" w:rsidP="004613C8">
      <w:pPr>
        <w:pStyle w:val="QB"/>
        <w:spacing w:line="440" w:lineRule="exact"/>
        <w:ind w:firstLine="4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注：</w:t>
      </w: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说明，parameter是</w:t>
      </w: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里面的参数的加密串，</w:t>
      </w:r>
      <w:r>
        <w:rPr>
          <w:rFonts w:ascii="微软雅黑" w:eastAsia="微软雅黑" w:hAnsi="微软雅黑"/>
        </w:rPr>
        <w:t>具体</w:t>
      </w:r>
      <w:r>
        <w:rPr>
          <w:rFonts w:ascii="微软雅黑" w:eastAsia="微软雅黑" w:hAnsi="微软雅黑" w:hint="eastAsia"/>
        </w:rPr>
        <w:t>加密方式双方商定整体请求</w:t>
      </w:r>
      <w:r w:rsidRPr="00234421">
        <w:rPr>
          <w:rFonts w:ascii="微软雅黑" w:eastAsia="微软雅黑" w:hAnsi="微软雅黑" w:hint="eastAsia"/>
        </w:rPr>
        <w:t>类似</w:t>
      </w:r>
      <w:hyperlink r:id="rId5" w:history="1">
        <w:r w:rsidRPr="00234421">
          <w:rPr>
            <w:rFonts w:ascii="微软雅黑" w:eastAsia="微软雅黑" w:hAnsi="微软雅黑" w:hint="eastAsia"/>
          </w:rPr>
          <w:t>http://</w:t>
        </w:r>
        <w:r w:rsidRPr="00234421">
          <w:rPr>
            <w:rFonts w:ascii="微软雅黑" w:eastAsia="微软雅黑" w:hAnsi="微软雅黑"/>
          </w:rPr>
          <w:t>192.168.0.1/</w:t>
        </w:r>
        <w:r>
          <w:rPr>
            <w:rFonts w:ascii="微软雅黑" w:eastAsia="微软雅黑" w:hAnsi="微软雅黑"/>
          </w:rPr>
          <w:t>system</w:t>
        </w:r>
        <w:r w:rsidRPr="00234421">
          <w:rPr>
            <w:rFonts w:ascii="微软雅黑" w:eastAsia="微软雅黑" w:hAnsi="微软雅黑" w:hint="eastAsia"/>
          </w:rPr>
          <w:t>/</w:t>
        </w:r>
      </w:hyperlink>
      <w:r>
        <w:rPr>
          <w:rFonts w:ascii="微软雅黑" w:eastAsia="微软雅黑" w:hAnsi="微软雅黑"/>
        </w:rPr>
        <w:t>check</w:t>
      </w:r>
    </w:p>
    <w:p w14:paraId="116D81B8" w14:textId="77777777" w:rsidR="004613C8" w:rsidRPr="000A11A6" w:rsidRDefault="004613C8" w:rsidP="004613C8">
      <w:pPr>
        <w:pStyle w:val="3"/>
        <w:keepLines/>
        <w:numPr>
          <w:ilvl w:val="3"/>
          <w:numId w:val="3"/>
        </w:numPr>
        <w:spacing w:before="260" w:after="260" w:line="415" w:lineRule="auto"/>
        <w:ind w:rightChars="0" w:right="210"/>
        <w:jc w:val="both"/>
        <w:rPr>
          <w:rFonts w:hint="eastAsia"/>
          <w:b w:val="0"/>
          <w:bCs w:val="0"/>
        </w:rPr>
      </w:pPr>
      <w:r w:rsidRPr="000A11A6">
        <w:rPr>
          <w:b w:val="0"/>
          <w:bCs w:val="0"/>
        </w:rPr>
        <w:t>返回参数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ABF8F"/>
        <w:tblLook w:val="04A0" w:firstRow="1" w:lastRow="0" w:firstColumn="1" w:lastColumn="0" w:noHBand="0" w:noVBand="1"/>
      </w:tblPr>
      <w:tblGrid>
        <w:gridCol w:w="1466"/>
        <w:gridCol w:w="1106"/>
        <w:gridCol w:w="5616"/>
      </w:tblGrid>
      <w:tr w:rsidR="004613C8" w:rsidRPr="007F289F" w14:paraId="615EE8CF" w14:textId="77777777" w:rsidTr="00874BA2">
        <w:trPr>
          <w:trHeight w:val="340"/>
        </w:trPr>
        <w:tc>
          <w:tcPr>
            <w:tcW w:w="1559" w:type="dxa"/>
            <w:shd w:val="clear" w:color="auto" w:fill="FABF8F"/>
          </w:tcPr>
          <w:p w14:paraId="311633CE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shd w:val="clear" w:color="auto" w:fill="FABF8F"/>
          </w:tcPr>
          <w:p w14:paraId="3BCE3603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  <w:t>Type</w:t>
            </w:r>
          </w:p>
        </w:tc>
        <w:tc>
          <w:tcPr>
            <w:tcW w:w="6096" w:type="dxa"/>
            <w:shd w:val="clear" w:color="auto" w:fill="FABF8F"/>
          </w:tcPr>
          <w:p w14:paraId="70FAD233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/>
                <w:b/>
                <w:noProof/>
                <w:color w:val="FF0000"/>
                <w:kern w:val="0"/>
                <w:sz w:val="18"/>
                <w:szCs w:val="18"/>
              </w:rPr>
              <w:t>Description</w:t>
            </w:r>
          </w:p>
        </w:tc>
      </w:tr>
      <w:tr w:rsidR="004613C8" w:rsidRPr="007F289F" w14:paraId="021FFC38" w14:textId="77777777" w:rsidTr="00874BA2">
        <w:trPr>
          <w:trHeight w:val="340"/>
        </w:trPr>
        <w:tc>
          <w:tcPr>
            <w:tcW w:w="1559" w:type="dxa"/>
            <w:shd w:val="clear" w:color="auto" w:fill="FABF8F"/>
          </w:tcPr>
          <w:p w14:paraId="111637D3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code</w:t>
            </w:r>
          </w:p>
        </w:tc>
        <w:tc>
          <w:tcPr>
            <w:tcW w:w="1134" w:type="dxa"/>
            <w:shd w:val="clear" w:color="auto" w:fill="FABF8F"/>
          </w:tcPr>
          <w:p w14:paraId="1C685F57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Int</w:t>
            </w:r>
          </w:p>
        </w:tc>
        <w:tc>
          <w:tcPr>
            <w:tcW w:w="6096" w:type="dxa"/>
            <w:shd w:val="clear" w:color="auto" w:fill="FABF8F"/>
          </w:tcPr>
          <w:p w14:paraId="6B1E3D3B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返回信息代码，如果为</w:t>
            </w:r>
            <w:r w:rsidRPr="007F289F"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0</w:t>
            </w:r>
            <w:r w:rsidRPr="007F289F"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成功，其余为失败</w:t>
            </w:r>
          </w:p>
        </w:tc>
      </w:tr>
      <w:tr w:rsidR="004613C8" w:rsidRPr="007F289F" w14:paraId="66F73E4C" w14:textId="77777777" w:rsidTr="00874BA2">
        <w:trPr>
          <w:trHeight w:val="340"/>
        </w:trPr>
        <w:tc>
          <w:tcPr>
            <w:tcW w:w="1559" w:type="dxa"/>
            <w:shd w:val="clear" w:color="auto" w:fill="FABF8F"/>
          </w:tcPr>
          <w:p w14:paraId="201BA685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 w:rsidRPr="007F289F"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msg</w:t>
            </w:r>
          </w:p>
        </w:tc>
        <w:tc>
          <w:tcPr>
            <w:tcW w:w="1134" w:type="dxa"/>
            <w:shd w:val="clear" w:color="auto" w:fill="FABF8F"/>
          </w:tcPr>
          <w:p w14:paraId="5FCFFC4E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string</w:t>
            </w:r>
          </w:p>
        </w:tc>
        <w:tc>
          <w:tcPr>
            <w:tcW w:w="6096" w:type="dxa"/>
            <w:shd w:val="clear" w:color="auto" w:fill="FABF8F"/>
          </w:tcPr>
          <w:p w14:paraId="490F31D3" w14:textId="77777777" w:rsidR="004613C8" w:rsidRPr="007F289F" w:rsidRDefault="004613C8" w:rsidP="00874B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返回</w:t>
            </w:r>
            <w:r>
              <w:rPr>
                <w:rFonts w:ascii="Courier New" w:eastAsia="微软雅黑" w:hAnsi="Courier New" w:cs="Courier New"/>
                <w:noProof/>
                <w:kern w:val="0"/>
                <w:sz w:val="18"/>
                <w:szCs w:val="18"/>
              </w:rPr>
              <w:t>检查</w:t>
            </w:r>
            <w:r>
              <w:rPr>
                <w:rFonts w:ascii="Courier New" w:eastAsia="微软雅黑" w:hAnsi="Courier New" w:cs="Courier New" w:hint="eastAsia"/>
                <w:noProof/>
                <w:kern w:val="0"/>
                <w:sz w:val="18"/>
                <w:szCs w:val="18"/>
              </w:rPr>
              <w:t>结果，</w:t>
            </w:r>
            <w:r w:rsidRPr="004044AA">
              <w:rPr>
                <w:rFonts w:ascii="Courier New" w:eastAsia="微软雅黑" w:hAnsi="Courier New" w:cs="Courier New" w:hint="eastAsia"/>
                <w:noProof/>
                <w:color w:val="FF0000"/>
                <w:kern w:val="0"/>
                <w:sz w:val="18"/>
                <w:szCs w:val="18"/>
              </w:rPr>
              <w:t>只对</w:t>
            </w:r>
            <w:r w:rsidRPr="004044AA">
              <w:rPr>
                <w:color w:val="FF0000"/>
              </w:rPr>
              <w:t>token</w:t>
            </w:r>
            <w:r w:rsidRPr="004044AA">
              <w:rPr>
                <w:rFonts w:hint="eastAsia"/>
                <w:color w:val="FF0000"/>
              </w:rPr>
              <w:t>加密</w:t>
            </w:r>
          </w:p>
        </w:tc>
      </w:tr>
    </w:tbl>
    <w:p w14:paraId="361DD0DD" w14:textId="77777777" w:rsidR="004613C8" w:rsidRPr="00FF2E20" w:rsidRDefault="004613C8" w:rsidP="004613C8">
      <w:pPr>
        <w:rPr>
          <w:rFonts w:hint="eastAsia"/>
        </w:rPr>
      </w:pPr>
    </w:p>
    <w:p w14:paraId="30E26D4D" w14:textId="77777777" w:rsidR="004613C8" w:rsidRPr="00FF05BF" w:rsidRDefault="004613C8" w:rsidP="004613C8">
      <w:pPr>
        <w:pStyle w:val="3"/>
        <w:keepLines/>
        <w:numPr>
          <w:ilvl w:val="3"/>
          <w:numId w:val="3"/>
        </w:numPr>
        <w:spacing w:before="260" w:after="260" w:line="415" w:lineRule="auto"/>
        <w:ind w:rightChars="0" w:right="210"/>
        <w:jc w:val="both"/>
        <w:rPr>
          <w:b w:val="0"/>
          <w:bCs w:val="0"/>
        </w:rPr>
      </w:pPr>
      <w:r w:rsidRPr="000A11A6">
        <w:rPr>
          <w:b w:val="0"/>
          <w:bCs w:val="0"/>
        </w:rPr>
        <w:t>返回</w:t>
      </w:r>
      <w:r w:rsidRPr="000A11A6">
        <w:rPr>
          <w:b w:val="0"/>
          <w:bCs w:val="0"/>
        </w:rPr>
        <w:t>JSON</w:t>
      </w:r>
      <w:r w:rsidRPr="000A11A6">
        <w:rPr>
          <w:b w:val="0"/>
          <w:bCs w:val="0"/>
        </w:rPr>
        <w:t>范例</w:t>
      </w:r>
    </w:p>
    <w:tbl>
      <w:tblPr>
        <w:tblW w:w="8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92CDDC"/>
        <w:tblLayout w:type="fixed"/>
        <w:tblLook w:val="04A0" w:firstRow="1" w:lastRow="0" w:firstColumn="1" w:lastColumn="0" w:noHBand="0" w:noVBand="1"/>
      </w:tblPr>
      <w:tblGrid>
        <w:gridCol w:w="8789"/>
      </w:tblGrid>
      <w:tr w:rsidR="004613C8" w14:paraId="255B2395" w14:textId="77777777" w:rsidTr="00874BA2">
        <w:tc>
          <w:tcPr>
            <w:tcW w:w="8789" w:type="dxa"/>
            <w:shd w:val="clear" w:color="auto" w:fill="92CDDC"/>
          </w:tcPr>
          <w:p w14:paraId="7987F398" w14:textId="77777777" w:rsidR="004613C8" w:rsidRDefault="004613C8" w:rsidP="00874BA2">
            <w:pPr>
              <w:ind w:firstLine="420"/>
            </w:pPr>
            <w:r>
              <w:t>{</w:t>
            </w:r>
          </w:p>
          <w:p w14:paraId="6F98F924" w14:textId="77777777" w:rsidR="004613C8" w:rsidRDefault="004613C8" w:rsidP="00874BA2">
            <w:pPr>
              <w:ind w:firstLineChars="400" w:firstLine="840"/>
            </w:pPr>
            <w:r>
              <w:t>"code":"0",</w:t>
            </w:r>
          </w:p>
          <w:p w14:paraId="5A9ABBB5" w14:textId="77777777" w:rsidR="004613C8" w:rsidRDefault="004613C8" w:rsidP="00874BA2">
            <w:pPr>
              <w:ind w:firstLineChars="400" w:firstLine="840"/>
            </w:pPr>
            <w:r>
              <w:t>"msg</w:t>
            </w:r>
            <w:proofErr w:type="gramStart"/>
            <w:r>
              <w:t>":{</w:t>
            </w:r>
            <w:proofErr w:type="gramEnd"/>
          </w:p>
          <w:p w14:paraId="7D2002AA" w14:textId="77777777" w:rsidR="004613C8" w:rsidRDefault="004613C8" w:rsidP="00874BA2">
            <w:pPr>
              <w:ind w:firstLineChars="800" w:firstLine="1680"/>
              <w:rPr>
                <w:rFonts w:hint="eastAsia"/>
              </w:rPr>
            </w:pPr>
            <w:r>
              <w:t>"token</w:t>
            </w:r>
            <w:proofErr w:type="gramStart"/>
            <w:r>
              <w:t>":{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501333E2" w14:textId="77777777" w:rsidR="004613C8" w:rsidRDefault="004613C8" w:rsidP="00874BA2">
            <w:pPr>
              <w:ind w:firstLineChars="1000" w:firstLine="2100"/>
            </w:pPr>
            <w:r>
              <w:t xml:space="preserve">"type":"1 </w:t>
            </w:r>
            <w:r>
              <w:rPr>
                <w:rFonts w:hint="eastAsia"/>
              </w:rPr>
              <w:t>手机号</w:t>
            </w:r>
            <w:r>
              <w:t>已注册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验证码</w:t>
            </w:r>
            <w:r>
              <w:t>",</w:t>
            </w:r>
          </w:p>
          <w:p w14:paraId="0BBA5652" w14:textId="77777777" w:rsidR="004613C8" w:rsidRDefault="004613C8" w:rsidP="00874BA2">
            <w:pPr>
              <w:ind w:firstLineChars="1000" w:firstLine="2100"/>
            </w:pPr>
            <w:r>
              <w:lastRenderedPageBreak/>
              <w:t>"info":"</w:t>
            </w:r>
            <w:r>
              <w:rPr>
                <w:rFonts w:hint="eastAsia"/>
              </w:rPr>
              <w:t>详细信息</w:t>
            </w:r>
            <w:r>
              <w:t>"</w:t>
            </w:r>
          </w:p>
          <w:p w14:paraId="068E4CE0" w14:textId="77777777" w:rsidR="004613C8" w:rsidRDefault="004613C8" w:rsidP="00874BA2">
            <w:pPr>
              <w:ind w:firstLineChars="800" w:firstLine="1680"/>
              <w:rPr>
                <w:rFonts w:hint="eastAsia"/>
              </w:rPr>
            </w:pPr>
            <w:r>
              <w:t>}</w:t>
            </w:r>
          </w:p>
          <w:p w14:paraId="1C27F2FC" w14:textId="77777777" w:rsidR="004613C8" w:rsidRDefault="004613C8" w:rsidP="00874BA2">
            <w:pPr>
              <w:ind w:firstLineChars="400" w:firstLine="840"/>
            </w:pPr>
            <w:r>
              <w:t>}</w:t>
            </w:r>
          </w:p>
          <w:p w14:paraId="43A17D92" w14:textId="77777777" w:rsidR="004613C8" w:rsidRDefault="004613C8" w:rsidP="00874BA2">
            <w:pPr>
              <w:ind w:firstLineChars="200" w:firstLine="420"/>
            </w:pPr>
            <w:r>
              <w:t>}</w:t>
            </w:r>
          </w:p>
        </w:tc>
      </w:tr>
    </w:tbl>
    <w:p w14:paraId="0C984C88" w14:textId="77777777" w:rsidR="00881B7D" w:rsidRDefault="00881B7D"/>
    <w:sectPr w:rsidR="00881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PKaiShu-GB5">
    <w:altName w:val="华文细黑"/>
    <w:charset w:val="88"/>
    <w:family w:val="script"/>
    <w:pitch w:val="variable"/>
    <w:sig w:usb0="00000003" w:usb1="082F0000" w:usb2="00000016" w:usb3="00000000" w:csb0="0016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29E9"/>
    <w:multiLevelType w:val="multilevel"/>
    <w:tmpl w:val="0A801484"/>
    <w:lvl w:ilvl="0">
      <w:start w:val="1"/>
      <w:numFmt w:val="decimal"/>
      <w:lvlText w:val="%1."/>
      <w:lvlJc w:val="left"/>
      <w:pPr>
        <w:ind w:left="567" w:hanging="425"/>
      </w:pPr>
      <w:rPr>
        <w:rFonts w:hint="eastAsia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05B1DCD"/>
    <w:multiLevelType w:val="multilevel"/>
    <w:tmpl w:val="808AD69E"/>
    <w:lvl w:ilvl="0">
      <w:start w:val="1"/>
      <w:numFmt w:val="decimalFullWidth"/>
      <w:suff w:val="nothing"/>
      <w:lvlText w:val="第%1章"/>
      <w:lvlJc w:val="left"/>
      <w:pPr>
        <w:ind w:left="856" w:hanging="425"/>
      </w:pPr>
      <w:rPr>
        <w:rFonts w:ascii="DFPKaiShu-GB5" w:eastAsia="DFPKaiShu-GB5" w:hAnsi="DFPKaiShu-GB5" w:hint="eastAsia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1423" w:hanging="567"/>
      </w:pPr>
      <w:rPr>
        <w:rFonts w:hint="eastAsia"/>
      </w:rPr>
    </w:lvl>
    <w:lvl w:ilvl="2">
      <w:start w:val="1"/>
      <w:numFmt w:val="decimalFullWidth"/>
      <w:pStyle w:val="StyleHeading3GB2312Right1ch"/>
      <w:suff w:val="nothing"/>
      <w:lvlText w:val="第%3节"/>
      <w:lvlJc w:val="left"/>
      <w:pPr>
        <w:ind w:left="1849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2415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982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691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8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825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533" w:hanging="1700"/>
      </w:pPr>
      <w:rPr>
        <w:rFonts w:hint="eastAsia"/>
      </w:rPr>
    </w:lvl>
  </w:abstractNum>
  <w:abstractNum w:abstractNumId="2" w15:restartNumberingAfterBreak="0">
    <w:nsid w:val="59D5117D"/>
    <w:multiLevelType w:val="hybridMultilevel"/>
    <w:tmpl w:val="27FC505E"/>
    <w:lvl w:ilvl="0" w:tplc="66AA2284">
      <w:start w:val="1"/>
      <w:numFmt w:val="decimal"/>
      <w:pStyle w:val="3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77"/>
    <w:rsid w:val="004613C8"/>
    <w:rsid w:val="00881B7D"/>
    <w:rsid w:val="00BC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3CE09-F163-435A-9A0A-9A48F192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1,H1,h1,Level 1 Topic Heading,PIM 1,Normal + Font: Helvetica,Bold,Space Before 12 pt,Not Bold,Section Head,1st level,l1,1,H11,H12,H13,H14,H15,H16,H17,Title1,标准章,章节,标题 11,Heading 11,level 1,Level 1 Head,Heading 0,1.,app heading 1,Huvudrubrik,numr"/>
    <w:basedOn w:val="a"/>
    <w:next w:val="a"/>
    <w:link w:val="1Char"/>
    <w:qFormat/>
    <w:rsid w:val="004613C8"/>
    <w:pPr>
      <w:autoSpaceDE w:val="0"/>
      <w:autoSpaceDN w:val="0"/>
      <w:adjustRightInd w:val="0"/>
      <w:jc w:val="center"/>
      <w:outlineLvl w:val="0"/>
    </w:pPr>
    <w:rPr>
      <w:b/>
      <w:color w:val="FFFFFF"/>
      <w:kern w:val="0"/>
      <w:sz w:val="32"/>
      <w:szCs w:val="20"/>
    </w:rPr>
  </w:style>
  <w:style w:type="paragraph" w:styleId="2">
    <w:name w:val="heading 2"/>
    <w:aliases w:val="标题2,heading 2"/>
    <w:basedOn w:val="a"/>
    <w:next w:val="a"/>
    <w:link w:val="2Char"/>
    <w:uiPriority w:val="9"/>
    <w:qFormat/>
    <w:rsid w:val="004613C8"/>
    <w:pPr>
      <w:numPr>
        <w:ilvl w:val="1"/>
        <w:numId w:val="1"/>
      </w:numPr>
      <w:autoSpaceDE w:val="0"/>
      <w:autoSpaceDN w:val="0"/>
      <w:adjustRightInd w:val="0"/>
      <w:jc w:val="left"/>
      <w:outlineLvl w:val="1"/>
    </w:pPr>
    <w:rPr>
      <w:color w:val="000000"/>
      <w:kern w:val="0"/>
      <w:sz w:val="28"/>
      <w:szCs w:val="20"/>
    </w:rPr>
  </w:style>
  <w:style w:type="paragraph" w:styleId="3">
    <w:name w:val="heading 3"/>
    <w:aliases w:val="标题3,heading 3"/>
    <w:basedOn w:val="a"/>
    <w:next w:val="a"/>
    <w:link w:val="3Char"/>
    <w:uiPriority w:val="9"/>
    <w:qFormat/>
    <w:rsid w:val="004613C8"/>
    <w:pPr>
      <w:keepNext/>
      <w:numPr>
        <w:numId w:val="2"/>
      </w:numPr>
      <w:spacing w:line="720" w:lineRule="auto"/>
      <w:ind w:rightChars="100"/>
      <w:jc w:val="left"/>
      <w:outlineLvl w:val="2"/>
    </w:pPr>
    <w:rPr>
      <w:rFonts w:ascii="Arial" w:eastAsia="PMingLiU" w:hAnsi="Arial"/>
      <w:b/>
      <w:bCs/>
      <w:sz w:val="24"/>
      <w:szCs w:val="36"/>
      <w:lang w:eastAsia="zh-TW"/>
    </w:rPr>
  </w:style>
  <w:style w:type="paragraph" w:styleId="4">
    <w:name w:val="heading 4"/>
    <w:aliases w:val="标题4"/>
    <w:basedOn w:val="a"/>
    <w:next w:val="a"/>
    <w:link w:val="40"/>
    <w:uiPriority w:val="9"/>
    <w:qFormat/>
    <w:rsid w:val="004613C8"/>
    <w:pPr>
      <w:keepNext/>
      <w:numPr>
        <w:ilvl w:val="3"/>
        <w:numId w:val="1"/>
      </w:numPr>
      <w:spacing w:line="720" w:lineRule="auto"/>
      <w:outlineLvl w:val="3"/>
    </w:pPr>
    <w:rPr>
      <w:rFonts w:ascii="Arial" w:eastAsia="PMingLiU" w:hAnsi="Arial"/>
      <w:sz w:val="36"/>
      <w:szCs w:val="36"/>
    </w:rPr>
  </w:style>
  <w:style w:type="paragraph" w:styleId="5">
    <w:name w:val="heading 5"/>
    <w:basedOn w:val="a"/>
    <w:next w:val="a"/>
    <w:link w:val="50"/>
    <w:uiPriority w:val="9"/>
    <w:qFormat/>
    <w:rsid w:val="004613C8"/>
    <w:pPr>
      <w:keepNext/>
      <w:numPr>
        <w:ilvl w:val="4"/>
        <w:numId w:val="1"/>
      </w:numPr>
      <w:spacing w:line="720" w:lineRule="auto"/>
      <w:outlineLvl w:val="4"/>
    </w:pPr>
    <w:rPr>
      <w:rFonts w:ascii="Arial" w:eastAsia="PMingLiU" w:hAnsi="Arial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qFormat/>
    <w:rsid w:val="004613C8"/>
    <w:pPr>
      <w:keepNext/>
      <w:numPr>
        <w:ilvl w:val="5"/>
        <w:numId w:val="1"/>
      </w:numPr>
      <w:spacing w:line="720" w:lineRule="auto"/>
      <w:outlineLvl w:val="5"/>
    </w:pPr>
    <w:rPr>
      <w:rFonts w:ascii="Arial" w:eastAsia="PMingLiU" w:hAnsi="Arial"/>
      <w:sz w:val="36"/>
      <w:szCs w:val="36"/>
    </w:rPr>
  </w:style>
  <w:style w:type="paragraph" w:styleId="7">
    <w:name w:val="heading 7"/>
    <w:basedOn w:val="a"/>
    <w:next w:val="a"/>
    <w:link w:val="70"/>
    <w:uiPriority w:val="9"/>
    <w:qFormat/>
    <w:rsid w:val="004613C8"/>
    <w:pPr>
      <w:keepNext/>
      <w:numPr>
        <w:ilvl w:val="6"/>
        <w:numId w:val="1"/>
      </w:numPr>
      <w:spacing w:line="720" w:lineRule="auto"/>
      <w:outlineLvl w:val="6"/>
    </w:pPr>
    <w:rPr>
      <w:rFonts w:ascii="Arial" w:eastAsia="PMingLiU" w:hAnsi="Arial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qFormat/>
    <w:rsid w:val="004613C8"/>
    <w:pPr>
      <w:keepNext/>
      <w:numPr>
        <w:ilvl w:val="7"/>
        <w:numId w:val="1"/>
      </w:numPr>
      <w:spacing w:line="720" w:lineRule="auto"/>
      <w:outlineLvl w:val="7"/>
    </w:pPr>
    <w:rPr>
      <w:rFonts w:ascii="Arial" w:eastAsia="PMingLiU" w:hAnsi="Arial"/>
      <w:sz w:val="36"/>
      <w:szCs w:val="36"/>
    </w:rPr>
  </w:style>
  <w:style w:type="paragraph" w:styleId="9">
    <w:name w:val="heading 9"/>
    <w:basedOn w:val="a"/>
    <w:next w:val="a"/>
    <w:link w:val="90"/>
    <w:qFormat/>
    <w:rsid w:val="004613C8"/>
    <w:pPr>
      <w:keepNext/>
      <w:numPr>
        <w:ilvl w:val="8"/>
        <w:numId w:val="1"/>
      </w:numPr>
      <w:spacing w:line="720" w:lineRule="auto"/>
      <w:outlineLvl w:val="8"/>
    </w:pPr>
    <w:rPr>
      <w:rFonts w:ascii="Arial" w:eastAsia="PMingLiU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613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61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4613C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13C8"/>
    <w:rPr>
      <w:rFonts w:ascii="Arial" w:eastAsia="PMingLiU" w:hAnsi="Arial" w:cs="Times New Roman"/>
      <w:sz w:val="36"/>
      <w:szCs w:val="36"/>
    </w:rPr>
  </w:style>
  <w:style w:type="character" w:customStyle="1" w:styleId="50">
    <w:name w:val="标题 5 字符"/>
    <w:basedOn w:val="a0"/>
    <w:link w:val="5"/>
    <w:uiPriority w:val="9"/>
    <w:rsid w:val="004613C8"/>
    <w:rPr>
      <w:rFonts w:ascii="Arial" w:eastAsia="PMingLiU" w:hAnsi="Arial" w:cs="Times New Roman"/>
      <w:b/>
      <w:bCs/>
      <w:sz w:val="36"/>
      <w:szCs w:val="36"/>
    </w:rPr>
  </w:style>
  <w:style w:type="character" w:customStyle="1" w:styleId="60">
    <w:name w:val="标题 6 字符"/>
    <w:basedOn w:val="a0"/>
    <w:link w:val="6"/>
    <w:uiPriority w:val="9"/>
    <w:rsid w:val="004613C8"/>
    <w:rPr>
      <w:rFonts w:ascii="Arial" w:eastAsia="PMingLiU" w:hAnsi="Arial" w:cs="Times New Roman"/>
      <w:sz w:val="36"/>
      <w:szCs w:val="36"/>
    </w:rPr>
  </w:style>
  <w:style w:type="character" w:customStyle="1" w:styleId="70">
    <w:name w:val="标题 7 字符"/>
    <w:basedOn w:val="a0"/>
    <w:link w:val="7"/>
    <w:uiPriority w:val="9"/>
    <w:rsid w:val="004613C8"/>
    <w:rPr>
      <w:rFonts w:ascii="Arial" w:eastAsia="PMingLiU" w:hAnsi="Arial" w:cs="Times New Roman"/>
      <w:b/>
      <w:bCs/>
      <w:sz w:val="36"/>
      <w:szCs w:val="36"/>
    </w:rPr>
  </w:style>
  <w:style w:type="character" w:customStyle="1" w:styleId="80">
    <w:name w:val="标题 8 字符"/>
    <w:basedOn w:val="a0"/>
    <w:link w:val="8"/>
    <w:uiPriority w:val="9"/>
    <w:rsid w:val="004613C8"/>
    <w:rPr>
      <w:rFonts w:ascii="Arial" w:eastAsia="PMingLiU" w:hAnsi="Arial" w:cs="Times New Roman"/>
      <w:sz w:val="36"/>
      <w:szCs w:val="36"/>
    </w:rPr>
  </w:style>
  <w:style w:type="character" w:customStyle="1" w:styleId="90">
    <w:name w:val="标题 9 字符"/>
    <w:basedOn w:val="a0"/>
    <w:link w:val="9"/>
    <w:rsid w:val="004613C8"/>
    <w:rPr>
      <w:rFonts w:ascii="Arial" w:eastAsia="PMingLiU" w:hAnsi="Arial" w:cs="Times New Roman"/>
      <w:sz w:val="36"/>
      <w:szCs w:val="36"/>
    </w:rPr>
  </w:style>
  <w:style w:type="paragraph" w:customStyle="1" w:styleId="StyleHeading3GB2312Right1ch">
    <w:name w:val="Style Heading 3 + 仿宋_GB2312 Right:  1 ch"/>
    <w:basedOn w:val="3"/>
    <w:rsid w:val="004613C8"/>
    <w:pPr>
      <w:numPr>
        <w:ilvl w:val="2"/>
        <w:numId w:val="1"/>
      </w:numPr>
      <w:ind w:right="210"/>
    </w:pPr>
    <w:rPr>
      <w:rFonts w:ascii="仿宋_GB2312" w:eastAsia="仿宋_GB2312" w:hAnsi="DFPKaiShu-GB5" w:cs="仿宋_GB2312"/>
      <w:szCs w:val="20"/>
    </w:rPr>
  </w:style>
  <w:style w:type="paragraph" w:customStyle="1" w:styleId="QB">
    <w:name w:val="QB前言正文"/>
    <w:basedOn w:val="a"/>
    <w:link w:val="QBChar"/>
    <w:rsid w:val="004613C8"/>
    <w:pPr>
      <w:widowControl/>
      <w:autoSpaceDE w:val="0"/>
      <w:autoSpaceDN w:val="0"/>
      <w:spacing w:line="360" w:lineRule="auto"/>
      <w:ind w:firstLineChars="200" w:firstLine="200"/>
    </w:pPr>
    <w:rPr>
      <w:rFonts w:ascii="宋体"/>
      <w:noProof/>
      <w:kern w:val="0"/>
      <w:sz w:val="24"/>
    </w:rPr>
  </w:style>
  <w:style w:type="character" w:customStyle="1" w:styleId="QBChar">
    <w:name w:val="QB前言正文 Char"/>
    <w:link w:val="QB"/>
    <w:rsid w:val="004613C8"/>
    <w:rPr>
      <w:rFonts w:ascii="宋体" w:eastAsia="宋体" w:hAnsi="Times New Roman" w:cs="Times New Roman"/>
      <w:noProof/>
      <w:kern w:val="0"/>
      <w:sz w:val="24"/>
      <w:szCs w:val="24"/>
    </w:rPr>
  </w:style>
  <w:style w:type="character" w:customStyle="1" w:styleId="1Char">
    <w:name w:val="标题 1 Char"/>
    <w:aliases w:val="H1 Char,h1 Char,Level 1 Topic Heading Char,PIM 1 Char,Normal + Font: Helvetica Char,Bold Char,Space Before 12 pt Char,Not Bold Char,Section Head Char,1st level Char,l1 Char,1 Char,H11 Char,H12 Char,H13 Char,H14 Char,H15 Char,H16 Char,H17 Char"/>
    <w:link w:val="1"/>
    <w:rsid w:val="004613C8"/>
    <w:rPr>
      <w:rFonts w:ascii="Times New Roman" w:eastAsia="宋体" w:hAnsi="Times New Roman" w:cs="Times New Roman"/>
      <w:b/>
      <w:color w:val="FFFFFF"/>
      <w:kern w:val="0"/>
      <w:sz w:val="32"/>
      <w:szCs w:val="20"/>
    </w:rPr>
  </w:style>
  <w:style w:type="character" w:customStyle="1" w:styleId="2Char">
    <w:name w:val="标题 2 Char"/>
    <w:aliases w:val="heading 2 Char"/>
    <w:link w:val="2"/>
    <w:uiPriority w:val="9"/>
    <w:rsid w:val="004613C8"/>
    <w:rPr>
      <w:rFonts w:ascii="Times New Roman" w:eastAsia="宋体" w:hAnsi="Times New Roman" w:cs="Times New Roman"/>
      <w:color w:val="000000"/>
      <w:kern w:val="0"/>
      <w:sz w:val="28"/>
      <w:szCs w:val="20"/>
    </w:rPr>
  </w:style>
  <w:style w:type="character" w:customStyle="1" w:styleId="3Char">
    <w:name w:val="标题 3 Char"/>
    <w:aliases w:val="heading 3 Char"/>
    <w:link w:val="3"/>
    <w:uiPriority w:val="9"/>
    <w:rsid w:val="004613C8"/>
    <w:rPr>
      <w:rFonts w:ascii="Arial" w:eastAsia="PMingLiU" w:hAnsi="Arial" w:cs="Times New Roman"/>
      <w:b/>
      <w:bCs/>
      <w:sz w:val="24"/>
      <w:szCs w:val="3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1/u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jw</dc:creator>
  <cp:keywords/>
  <dc:description/>
  <cp:lastModifiedBy>shi jw</cp:lastModifiedBy>
  <cp:revision>2</cp:revision>
  <dcterms:created xsi:type="dcterms:W3CDTF">2020-01-05T15:27:00Z</dcterms:created>
  <dcterms:modified xsi:type="dcterms:W3CDTF">2020-01-05T15:28:00Z</dcterms:modified>
</cp:coreProperties>
</file>